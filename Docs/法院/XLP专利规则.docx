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szCs w:val="36"/>
        </w:rPr>
      </w:pPr>
      <w:r>
        <w:rPr>
          <w:rFonts w:hint="eastAsia"/>
          <w:b/>
          <w:sz w:val="36"/>
          <w:szCs w:val="36"/>
        </w:rPr>
        <w:t>Extreme Learning Process 专利规则</w:t>
      </w:r>
    </w:p>
    <w:p>
      <w:pPr>
        <w:jc w:val="center"/>
        <w:rPr>
          <w:b/>
          <w:sz w:val="36"/>
          <w:szCs w:val="36"/>
        </w:rPr>
      </w:pPr>
    </w:p>
    <w:p>
      <w:pPr>
        <w:numPr>
          <w:ilvl w:val="0"/>
          <w:numId w:val="1"/>
        </w:numPr>
        <w:rPr>
          <w:b/>
          <w:sz w:val="24"/>
        </w:rPr>
      </w:pPr>
      <w:r>
        <w:rPr>
          <w:rFonts w:hint="eastAsia"/>
          <w:b/>
          <w:sz w:val="24"/>
        </w:rPr>
        <w:t>研发出一项新技术可做出的选择</w:t>
      </w:r>
    </w:p>
    <w:p>
      <w:pPr>
        <w:rPr>
          <w:szCs w:val="21"/>
        </w:rPr>
      </w:pPr>
    </w:p>
    <w:p>
      <w:pPr>
        <w:rPr>
          <w:szCs w:val="21"/>
        </w:rPr>
      </w:pPr>
      <w:r>
        <w:rPr>
          <w:rFonts w:ascii="Times New Roman" w:hAnsi="Times New Roman" w:eastAsia="宋体" w:cs="Times New Roman"/>
          <w:szCs w:val="21"/>
          <w:lang w:val="en-US" w:eastAsia="zh-CN" w:bidi="ar-SA"/>
        </w:rPr>
        <w:pict>
          <v:group id="图示 1" o:spid="_x0000_s1027" style="height:142.5pt;width:392.25pt;rotation:0f;" coordorigin="0,0" coordsize="7845,2850">
            <o:lock v:ext="edit" position="f" selection="f" grouping="f" rotation="f" cropping="f" text="f" aspectratio="f"/>
            <v:rect id="Rectangle 3" o:spid="_x0000_s1028" style="position:absolute;left:0;top:0;height:2850;width:7845;rotation:0f;" o:ole="f" fillcolor="#FFFFFF" filled="f" o:preferrelative="t" stroked="f" coordsize="21600,21600">
              <v:fill on="f" color2="#FFFFFF" focus="0%"/>
              <v:imagedata gain="65536f" blacklevel="0f" gamma="0"/>
              <o:lock v:ext="edit" position="f" selection="f" grouping="f" rotation="f" cropping="f" text="f" aspectratio="f"/>
            </v:rect>
            <v:roundrect id="AutoShape 4" o:spid="_x0000_s1029" style="position:absolute;left:992;top:976;height:898;width:1887;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0.85pt,0.85pt,0.85pt,0.85pt">
                <w:txbxContent>
                  <w:p>
                    <w:pPr>
                      <w:spacing w:beforeLines="0" w:afterLines="35" w:line="216" w:lineRule="auto"/>
                      <w:jc w:val="center"/>
                      <w:rPr>
                        <w:rFonts w:ascii="宋体" w:eastAsia="宋体"/>
                        <w:kern w:val="24"/>
                        <w:sz w:val="34"/>
                        <w:szCs w:val="34"/>
                      </w:rPr>
                    </w:pPr>
                    <w:r>
                      <w:rPr>
                        <w:rFonts w:ascii="宋体" w:eastAsia="宋体"/>
                        <w:kern w:val="24"/>
                        <w:sz w:val="34"/>
                        <w:szCs w:val="34"/>
                      </w:rPr>
                      <w:t>一项新技术</w:t>
                    </w:r>
                  </w:p>
                </w:txbxContent>
              </v:textbox>
            </v:roundrect>
            <v:shape id="FreeForm 5" o:spid="_x0000_s1030" type="" style="position:absolute;left:2681;top:840;height:141;width:1532;rotation:20774912f;" o:ole="f" fillcolor="#FFFFFF" filled="f" o:preferrelative="t" stroked="t" coordorigin="0,0" coordsize="972848,89648" path="m0,44824l972848,44824e">
              <v:path/>
              <v:fill on="f" color2="#FFFFFF" focus="0%"/>
              <v:stroke weight="2pt" color="#3B6696" color2="#FFFFFF" miterlimit="2"/>
              <v:imagedata gain="65536f" blacklevel="0f" gamma="0"/>
              <o:lock v:ext="edit" position="f" selection="f" grouping="f" rotation="f" cropping="f" text="f" aspectratio="f"/>
              <v:textbox inset="1.00pt,0.00pt,1.00pt,0.00pt">
                <w:txbxContent>
                  <w:p>
                    <w:pPr>
                      <w:spacing w:beforeLines="0" w:afterLines="35" w:line="216" w:lineRule="auto"/>
                      <w:jc w:val="center"/>
                      <w:rPr>
                        <w:rFonts w:ascii="宋体" w:eastAsia="宋体"/>
                        <w:kern w:val="24"/>
                        <w:sz w:val="10"/>
                        <w:szCs w:val="10"/>
                      </w:rPr>
                    </w:pPr>
                  </w:p>
                </w:txbxContent>
              </v:textbox>
            </v:shape>
            <v:roundrect id="AutoShape 6" o:spid="_x0000_s1031" style="position:absolute;left:4015;top:0;height:793;width:2838;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0.85pt,0.85pt,0.85pt,0.85pt">
                <w:txbxContent>
                  <w:p>
                    <w:pPr>
                      <w:spacing w:beforeLines="0" w:afterLines="35" w:line="216" w:lineRule="auto"/>
                      <w:jc w:val="center"/>
                      <w:rPr>
                        <w:rFonts w:ascii="宋体" w:eastAsia="宋体"/>
                        <w:kern w:val="24"/>
                        <w:sz w:val="34"/>
                        <w:szCs w:val="34"/>
                      </w:rPr>
                    </w:pPr>
                    <w:r>
                      <w:rPr>
                        <w:rFonts w:ascii="宋体" w:eastAsia="宋体"/>
                        <w:kern w:val="24"/>
                        <w:sz w:val="34"/>
                        <w:szCs w:val="34"/>
                      </w:rPr>
                      <w:t>申请专利</w:t>
                    </w:r>
                  </w:p>
                </w:txbxContent>
              </v:textbox>
            </v:roundrect>
            <v:shape id="FreeForm 7" o:spid="_x0000_s1032" type="" style="position:absolute;left:2879;top:1362;height:142;width:1136;rotation:0f;" o:ole="f" fillcolor="#FFFFFF" filled="f" o:preferrelative="t" stroked="t" coordorigin="0,0" coordsize="721145,89648" path="m0,44824l721145,44824e">
              <v:path/>
              <v:fill on="f" color2="#FFFFFF" focus="0%"/>
              <v:stroke weight="2pt" color="#3B6696" color2="#FFFFFF" miterlimit="2"/>
              <v:imagedata gain="65536f" blacklevel="0f" gamma="0"/>
              <o:lock v:ext="edit" position="f" selection="f" grouping="f" rotation="f" cropping="f" text="f" aspectratio="f"/>
              <v:textbox inset="1.00pt,0.00pt,1.00pt,0.00pt">
                <w:txbxContent>
                  <w:p>
                    <w:pPr>
                      <w:spacing w:beforeLines="0" w:afterLines="35" w:line="216" w:lineRule="auto"/>
                      <w:jc w:val="center"/>
                      <w:rPr>
                        <w:rFonts w:ascii="宋体" w:eastAsia="宋体"/>
                        <w:kern w:val="24"/>
                        <w:sz w:val="10"/>
                        <w:szCs w:val="10"/>
                      </w:rPr>
                    </w:pPr>
                  </w:p>
                </w:txbxContent>
              </v:textbox>
            </v:shape>
            <v:roundrect id="AutoShape 8" o:spid="_x0000_s1033" style="position:absolute;left:4015;top:1006;height:870;width:2838;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0.85pt,0.85pt,0.85pt,0.85pt">
                <w:txbxContent>
                  <w:p>
                    <w:pPr>
                      <w:spacing w:beforeLines="0" w:afterLines="35" w:line="216" w:lineRule="auto"/>
                      <w:jc w:val="center"/>
                      <w:rPr>
                        <w:rFonts w:ascii="宋体" w:eastAsia="宋体"/>
                        <w:kern w:val="24"/>
                        <w:sz w:val="34"/>
                        <w:szCs w:val="34"/>
                      </w:rPr>
                    </w:pPr>
                    <w:r>
                      <w:rPr>
                        <w:rFonts w:ascii="宋体" w:eastAsia="宋体"/>
                        <w:kern w:val="24"/>
                        <w:sz w:val="34"/>
                        <w:szCs w:val="34"/>
                      </w:rPr>
                      <w:t>技术秘密</w:t>
                    </w:r>
                  </w:p>
                </w:txbxContent>
              </v:textbox>
            </v:roundrect>
            <v:shape id="FreeForm 9" o:spid="_x0000_s1034" type="" style="position:absolute;left:2675;top:1877;height:141;width:1543;rotation:2752512f;" o:ole="f" fillcolor="#FFFFFF" filled="f" o:preferrelative="t" stroked="t" coordorigin="0,0" coordsize="979763,89648" path="m0,44824l979763,44824e">
              <v:path/>
              <v:fill on="f" color2="#FFFFFF" focus="0%"/>
              <v:stroke weight="2pt" color="#3B6696" color2="#FFFFFF" miterlimit="2"/>
              <v:imagedata gain="65536f" blacklevel="0f" gamma="0"/>
              <o:lock v:ext="edit" position="f" selection="f" grouping="f" rotation="f" cropping="f" text="f" aspectratio="f"/>
              <v:textbox inset="1.00pt,0.00pt,1.00pt,0.00pt">
                <w:txbxContent>
                  <w:p>
                    <w:pPr>
                      <w:spacing w:beforeLines="0" w:afterLines="35" w:line="216" w:lineRule="auto"/>
                      <w:jc w:val="center"/>
                      <w:rPr>
                        <w:rFonts w:ascii="宋体" w:eastAsia="宋体"/>
                        <w:kern w:val="24"/>
                        <w:sz w:val="10"/>
                        <w:szCs w:val="10"/>
                      </w:rPr>
                    </w:pPr>
                  </w:p>
                </w:txbxContent>
              </v:textbox>
            </v:shape>
            <v:roundrect id="AutoShape 10" o:spid="_x0000_s1035" style="position:absolute;left:4015;top:2089;height:761;width:2838;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0.85pt,0.85pt,0.85pt,0.85pt">
                <w:txbxContent>
                  <w:p>
                    <w:pPr>
                      <w:spacing w:beforeLines="0" w:afterLines="35" w:line="216" w:lineRule="auto"/>
                      <w:jc w:val="center"/>
                      <w:rPr>
                        <w:rFonts w:ascii="宋体" w:eastAsia="宋体"/>
                        <w:kern w:val="24"/>
                        <w:sz w:val="34"/>
                        <w:szCs w:val="34"/>
                      </w:rPr>
                    </w:pPr>
                    <w:r>
                      <w:rPr>
                        <w:rFonts w:ascii="宋体" w:eastAsia="宋体"/>
                        <w:kern w:val="24"/>
                        <w:sz w:val="34"/>
                        <w:szCs w:val="34"/>
                      </w:rPr>
                      <w:t>开源公开</w:t>
                    </w:r>
                  </w:p>
                </w:txbxContent>
              </v:textbox>
            </v:roundrect>
            <w10:wrap type="none"/>
            <w10:anchorlock/>
          </v:group>
        </w:pict>
      </w:r>
    </w:p>
    <w:p>
      <w:pPr>
        <w:rPr>
          <w:sz w:val="24"/>
        </w:rPr>
      </w:pPr>
      <w:r>
        <w:rPr>
          <w:rFonts w:hint="eastAsia"/>
          <w:b/>
          <w:sz w:val="24"/>
        </w:rPr>
        <w:t>专利</w:t>
      </w:r>
      <w:r>
        <w:rPr>
          <w:rFonts w:hint="eastAsia"/>
          <w:sz w:val="24"/>
        </w:rPr>
        <w:t>：优点：垄断性强，若市场前景好的技术，能较好的获利；缺点：经历复杂的申请程序，缴纳申请费用和专利年费，有时间限制。</w:t>
      </w:r>
    </w:p>
    <w:p>
      <w:pPr>
        <w:rPr>
          <w:sz w:val="24"/>
        </w:rPr>
      </w:pPr>
      <w:r>
        <w:rPr>
          <w:rFonts w:hint="eastAsia"/>
          <w:b/>
          <w:sz w:val="24"/>
        </w:rPr>
        <w:t>技术秘密</w:t>
      </w:r>
      <w:r>
        <w:rPr>
          <w:rFonts w:hint="eastAsia"/>
          <w:sz w:val="24"/>
        </w:rPr>
        <w:t>：优点：无须经历申请程序、缴纳各种费用，无时间限制，技术范围比专利广；缺点：若其他组研发出相同技术，市场优势丧失。</w:t>
      </w:r>
    </w:p>
    <w:p>
      <w:pPr>
        <w:rPr>
          <w:sz w:val="24"/>
        </w:rPr>
      </w:pPr>
      <w:r>
        <w:rPr>
          <w:rFonts w:hint="eastAsia"/>
          <w:b/>
          <w:sz w:val="24"/>
        </w:rPr>
        <w:t>开源</w:t>
      </w:r>
      <w:r>
        <w:rPr>
          <w:rFonts w:hint="eastAsia"/>
          <w:sz w:val="24"/>
        </w:rPr>
        <w:t>：能够利用他人在此技术上所作的改进技术。</w:t>
      </w:r>
    </w:p>
    <w:p>
      <w:pPr>
        <w:jc w:val="center"/>
        <w:rPr>
          <w:b/>
          <w:sz w:val="36"/>
          <w:szCs w:val="36"/>
        </w:rPr>
      </w:pPr>
    </w:p>
    <w:p>
      <w:pPr>
        <w:numPr>
          <w:ilvl w:val="0"/>
          <w:numId w:val="1"/>
        </w:numPr>
        <w:rPr>
          <w:b/>
          <w:sz w:val="24"/>
        </w:rPr>
      </w:pPr>
      <w:r>
        <w:rPr>
          <w:rFonts w:hint="eastAsia"/>
          <w:b/>
          <w:sz w:val="24"/>
        </w:rPr>
        <w:t>专利权适用的对象</w:t>
      </w:r>
    </w:p>
    <w:p>
      <w:pPr>
        <w:rPr>
          <w:sz w:val="24"/>
        </w:rPr>
      </w:pPr>
      <w:r>
        <w:rPr>
          <w:rFonts w:hint="eastAsia"/>
          <w:sz w:val="24"/>
        </w:rPr>
        <w:t xml:space="preserve">    专利权依法可以授予的对象包括：发明、实用新型、外观设计。</w:t>
      </w:r>
    </w:p>
    <w:p>
      <w:pPr>
        <w:rPr>
          <w:sz w:val="24"/>
        </w:rPr>
      </w:pPr>
      <w:r>
        <w:rPr>
          <w:rFonts w:hint="eastAsia"/>
          <w:sz w:val="24"/>
        </w:rPr>
        <w:t xml:space="preserve">    发明，是指对产品、方法或者其改进所提出的新的技术方案。发明分为产品发明、方法发明。产品发明是关于新产品或新物质的发明。方法发明，是指为解决某特定技术问题而采用的手段和步骤的发明。</w:t>
      </w:r>
    </w:p>
    <w:p>
      <w:pPr>
        <w:rPr>
          <w:sz w:val="24"/>
        </w:rPr>
      </w:pPr>
      <w:r>
        <w:rPr>
          <w:rFonts w:hint="eastAsia"/>
          <w:sz w:val="24"/>
        </w:rPr>
        <w:t xml:space="preserve">    实用新型，是指对产品的形状、构造或者其结合所提出的适于实用的新的技术方案。实用新型创造性程度不及发明。实用新型专利只保护产品。</w:t>
      </w:r>
    </w:p>
    <w:p>
      <w:pPr>
        <w:rPr>
          <w:sz w:val="24"/>
        </w:rPr>
      </w:pPr>
      <w:r>
        <w:rPr>
          <w:rFonts w:hint="eastAsia"/>
          <w:sz w:val="24"/>
        </w:rPr>
        <w:t xml:space="preserve">    外观设计又称为工业产品外观设计，是指对产品的形状、图案或者其结合以及色彩与形状、图案的结合所作出的富有美感并适于工业应用的新设计。、</w:t>
      </w:r>
    </w:p>
    <w:p>
      <w:pPr>
        <w:rPr>
          <w:sz w:val="24"/>
        </w:rPr>
      </w:pPr>
    </w:p>
    <w:p>
      <w:pPr>
        <w:numPr>
          <w:ilvl w:val="0"/>
          <w:numId w:val="1"/>
        </w:numPr>
        <w:rPr>
          <w:b/>
          <w:sz w:val="24"/>
        </w:rPr>
      </w:pPr>
      <w:r>
        <w:rPr>
          <w:rFonts w:hint="eastAsia"/>
          <w:b/>
          <w:sz w:val="24"/>
        </w:rPr>
        <w:t>申请专利的条件</w:t>
      </w:r>
    </w:p>
    <w:p>
      <w:pPr>
        <w:rPr>
          <w:sz w:val="24"/>
        </w:rPr>
      </w:pPr>
      <w:bookmarkStart w:id="0" w:name="OLE_LINK1"/>
      <w:bookmarkStart w:id="1" w:name="OLE_LINK2"/>
      <w:bookmarkStart w:id="2" w:name="OLE_LINK3"/>
      <w:r>
        <w:rPr>
          <w:rFonts w:hint="eastAsia"/>
          <w:sz w:val="24"/>
        </w:rPr>
        <w:t xml:space="preserve">    申请专利的条件包括禁止性条件和积极条件。</w:t>
      </w:r>
    </w:p>
    <w:p>
      <w:pPr>
        <w:rPr>
          <w:sz w:val="24"/>
        </w:rPr>
      </w:pPr>
      <w:r>
        <w:rPr>
          <w:rFonts w:hint="eastAsia"/>
          <w:sz w:val="24"/>
        </w:rPr>
        <w:t xml:space="preserve">    禁止性条件：1.科学发现不授予专利权；2.智力活动的规则和方法；3.疾病的诊断和治疗方法；4.对平面印刷品的图案、色彩或者二者的结合作出的主要起标识作用的设计。</w:t>
      </w:r>
    </w:p>
    <w:p>
      <w:pPr>
        <w:rPr>
          <w:sz w:val="24"/>
        </w:rPr>
      </w:pPr>
      <w:r>
        <w:rPr>
          <w:rFonts w:hint="eastAsia"/>
          <w:sz w:val="24"/>
        </w:rPr>
        <w:t xml:space="preserve">    积极条件：1.新颖性，</w:t>
      </w:r>
      <w:r>
        <w:rPr>
          <w:sz w:val="24"/>
        </w:rPr>
        <w:t>指在</w:t>
      </w:r>
      <w:r>
        <w:rPr>
          <w:rFonts w:hint="eastAsia"/>
          <w:sz w:val="24"/>
        </w:rPr>
        <w:t>申请专利之前没有其他人就同样的技术方案提出过申请，且该申请没有撤回；2.创造性，指申请专利的技术方案必须有实质性特点和进步，且该技术方案不能是对现有技术的简单替换（一般技术人员能想到的替换）；3.实用性，指技术方案应当能够制造或使用，具有可实施性，并且能产生积极的效果。</w:t>
      </w:r>
    </w:p>
    <w:bookmarkEnd w:id="0"/>
    <w:bookmarkEnd w:id="1"/>
    <w:bookmarkEnd w:id="2"/>
    <w:p>
      <w:pPr>
        <w:ind w:firstLine="482" w:firstLineChars="200"/>
        <w:rPr>
          <w:b/>
          <w:sz w:val="24"/>
        </w:rPr>
      </w:pPr>
    </w:p>
    <w:p>
      <w:pPr>
        <w:numPr>
          <w:ilvl w:val="0"/>
          <w:numId w:val="1"/>
        </w:numPr>
        <w:rPr>
          <w:b/>
          <w:sz w:val="24"/>
        </w:rPr>
      </w:pPr>
      <w:r>
        <w:rPr>
          <w:rFonts w:hint="eastAsia"/>
          <w:b/>
          <w:sz w:val="24"/>
        </w:rPr>
        <w:t>专利申请程序</w:t>
      </w:r>
    </w:p>
    <w:p>
      <w:pPr>
        <w:rPr>
          <w:sz w:val="24"/>
        </w:rPr>
      </w:pPr>
      <w:bookmarkStart w:id="3" w:name="OLE_LINK4"/>
      <w:bookmarkStart w:id="4" w:name="OLE_LINK5"/>
      <w:bookmarkStart w:id="5" w:name="OLE_LINK6"/>
      <w:r>
        <w:rPr>
          <w:rFonts w:hint="eastAsia"/>
          <w:sz w:val="24"/>
        </w:rPr>
        <w:t xml:space="preserve">    1.准备申请文件：专利申请表，其中包括申请人信息、发明名称、权利要求、发明内容等内容。</w:t>
      </w:r>
    </w:p>
    <w:p>
      <w:pPr>
        <w:rPr>
          <w:sz w:val="24"/>
        </w:rPr>
      </w:pPr>
      <w:r>
        <w:rPr>
          <w:rFonts w:hint="eastAsia"/>
          <w:sz w:val="24"/>
        </w:rPr>
        <w:t xml:space="preserve">    2.向专利局提交一份电子版和至少两份书面版的申请文件。</w:t>
      </w:r>
    </w:p>
    <w:p>
      <w:pPr>
        <w:rPr>
          <w:sz w:val="24"/>
        </w:rPr>
      </w:pPr>
      <w:r>
        <w:rPr>
          <w:rFonts w:hint="eastAsia"/>
          <w:sz w:val="24"/>
        </w:rPr>
        <w:t xml:space="preserve">   </w:t>
      </w:r>
      <w:r>
        <w:rPr>
          <w:rFonts w:hint="eastAsia"/>
          <w:sz w:val="24"/>
          <w:lang w:eastAsia="zh-CN"/>
        </w:rPr>
        <w:t>（</w:t>
      </w:r>
      <w:r>
        <w:rPr>
          <w:rFonts w:hint="eastAsia"/>
          <w:sz w:val="24"/>
        </w:rPr>
        <w:t>1）专利局由法律顾问团的二位同学和技术顾问团的同学组成；</w:t>
      </w:r>
    </w:p>
    <w:p>
      <w:pPr>
        <w:rPr>
          <w:sz w:val="24"/>
        </w:rPr>
      </w:pPr>
      <w:r>
        <w:rPr>
          <w:rFonts w:hint="eastAsia"/>
          <w:sz w:val="24"/>
        </w:rPr>
        <w:t xml:space="preserve">   </w:t>
      </w:r>
      <w:r>
        <w:rPr>
          <w:rFonts w:hint="eastAsia"/>
          <w:sz w:val="24"/>
          <w:lang w:eastAsia="zh-CN"/>
        </w:rPr>
        <w:t>（</w:t>
      </w:r>
      <w:r>
        <w:rPr>
          <w:rFonts w:hint="eastAsia"/>
          <w:sz w:val="24"/>
        </w:rPr>
        <w:t>2）电子版文件通过E-mail形式提交，实行先申请原则，即两个申请人就相同的技术方案向专利局提出申请的，由最先提交申请文件的team获得，而不论发明完成的先后，提交申请文件的时间以收到邮件的时间为准；</w:t>
      </w:r>
    </w:p>
    <w:p>
      <w:pPr>
        <w:rPr>
          <w:sz w:val="24"/>
        </w:rPr>
      </w:pPr>
      <w:r>
        <w:rPr>
          <w:rFonts w:hint="eastAsia"/>
          <w:sz w:val="24"/>
        </w:rPr>
        <w:t xml:space="preserve">   </w:t>
      </w:r>
      <w:r>
        <w:rPr>
          <w:rFonts w:hint="eastAsia"/>
          <w:sz w:val="24"/>
          <w:lang w:eastAsia="zh-CN"/>
        </w:rPr>
        <w:t>（</w:t>
      </w:r>
      <w:bookmarkStart w:id="6" w:name="_GoBack"/>
      <w:bookmarkEnd w:id="6"/>
      <w:r>
        <w:rPr>
          <w:rFonts w:hint="eastAsia"/>
          <w:sz w:val="24"/>
        </w:rPr>
        <w:t>3）提交电子版申请后，尽快提交书面版，申请专利的team至少派一位同学全程参与审查过程；</w:t>
      </w:r>
    </w:p>
    <w:p>
      <w:pPr>
        <w:rPr>
          <w:sz w:val="24"/>
        </w:rPr>
      </w:pPr>
      <w:r>
        <w:rPr>
          <w:rFonts w:hint="eastAsia"/>
          <w:sz w:val="24"/>
        </w:rPr>
        <w:t xml:space="preserve">    3专利局对申请进行形式审查和实质审查，审查时间为二小时，从开始审查时计算，对符合申请条件的技术方案，当场授予专利权，颁发专利证书。</w:t>
      </w:r>
    </w:p>
    <w:p>
      <w:pPr>
        <w:rPr>
          <w:sz w:val="24"/>
        </w:rPr>
      </w:pPr>
      <w:r>
        <w:rPr>
          <w:rFonts w:hint="eastAsia"/>
          <w:sz w:val="24"/>
        </w:rPr>
        <w:t xml:space="preserve">    4.专利通过审查后公开申请专利的技术方案的全部内容。</w:t>
      </w:r>
      <w:bookmarkEnd w:id="3"/>
      <w:bookmarkEnd w:id="4"/>
      <w:bookmarkEnd w:id="5"/>
    </w:p>
    <w:p>
      <w:pPr>
        <w:rPr>
          <w:sz w:val="24"/>
        </w:rPr>
      </w:pPr>
    </w:p>
    <w:p>
      <w:pPr>
        <w:numPr>
          <w:ilvl w:val="0"/>
          <w:numId w:val="2"/>
        </w:numPr>
        <w:rPr>
          <w:b/>
          <w:sz w:val="24"/>
        </w:rPr>
      </w:pPr>
      <w:r>
        <w:rPr>
          <w:rFonts w:hint="eastAsia"/>
          <w:b/>
          <w:sz w:val="24"/>
        </w:rPr>
        <w:t>专利权人和先用权人的权利</w:t>
      </w:r>
    </w:p>
    <w:p>
      <w:pPr>
        <w:ind w:firstLine="480" w:firstLineChars="200"/>
        <w:rPr>
          <w:sz w:val="24"/>
        </w:rPr>
      </w:pPr>
      <w:r>
        <w:rPr>
          <w:rFonts w:hint="eastAsia"/>
          <w:sz w:val="24"/>
        </w:rPr>
        <w:t>获得专利的team可以在技术分上加_____分（或者获得多少钱），若该项技术被其他小组使用，使用专利技术的小组应向专利权人支付专利使用费，专利使用费的多少根据市场需求由买卖双方协商确定。使用他人专利的，应当在使用中注明专利权人。许可使用协议应当到专利局备案。</w:t>
      </w:r>
    </w:p>
    <w:p>
      <w:pPr>
        <w:ind w:firstLine="480" w:firstLineChars="200"/>
        <w:rPr>
          <w:sz w:val="24"/>
        </w:rPr>
      </w:pPr>
      <w:r>
        <w:rPr>
          <w:rFonts w:hint="eastAsia"/>
          <w:sz w:val="24"/>
        </w:rPr>
        <w:t>先用权人，是指在专利权人之后专利技术公开之前提交电子版的相同技术方案申请的小组，或者专利技术公开后合理时间内提交电子版申请并有证据证明申请的技术方案是自己独立开发出来的小组。先用权人有权继续在原有范围内使用专利技术，无需支付专利使用费。</w:t>
      </w:r>
    </w:p>
    <w:p>
      <w:pPr>
        <w:rPr>
          <w:sz w:val="24"/>
        </w:rPr>
      </w:pPr>
    </w:p>
    <w:p>
      <w:pPr>
        <w:numPr>
          <w:ilvl w:val="0"/>
          <w:numId w:val="2"/>
        </w:numPr>
        <w:rPr>
          <w:b/>
          <w:sz w:val="24"/>
        </w:rPr>
      </w:pPr>
      <w:r>
        <w:rPr>
          <w:rFonts w:hint="eastAsia"/>
          <w:b/>
          <w:sz w:val="24"/>
        </w:rPr>
        <w:t>专利交易规则</w:t>
      </w:r>
    </w:p>
    <w:p>
      <w:pPr>
        <w:ind w:firstLine="361" w:firstLineChars="150"/>
        <w:rPr>
          <w:sz w:val="24"/>
        </w:rPr>
      </w:pPr>
      <w:r>
        <w:rPr>
          <w:rFonts w:hint="eastAsia"/>
          <w:b/>
          <w:sz w:val="24"/>
        </w:rPr>
        <w:t>（一）许可使用规则</w:t>
      </w:r>
      <w:r>
        <w:rPr>
          <w:rFonts w:hint="eastAsia"/>
          <w:sz w:val="24"/>
        </w:rPr>
        <w:t>：</w:t>
      </w:r>
    </w:p>
    <w:p>
      <w:pPr>
        <w:ind w:firstLine="360" w:firstLineChars="150"/>
        <w:rPr>
          <w:sz w:val="24"/>
        </w:rPr>
      </w:pPr>
      <w:r>
        <w:rPr>
          <w:rFonts w:hint="eastAsia"/>
          <w:sz w:val="24"/>
        </w:rPr>
        <w:t xml:space="preserve"> 专利局应当实时发布、更新专利申请与授权的最新动态。欲使用某项发明专利的，先自行与专利权人取得联系，获得权利人的使用许可。许可使用协议应当包括以下内容：</w:t>
      </w:r>
    </w:p>
    <w:p>
      <w:pPr>
        <w:ind w:left="360"/>
        <w:rPr>
          <w:sz w:val="24"/>
        </w:rPr>
      </w:pPr>
      <w:r>
        <w:rPr>
          <w:rFonts w:hint="eastAsia"/>
          <w:sz w:val="24"/>
        </w:rPr>
        <w:t xml:space="preserve"> 1.许可人的基本信息：姓名、联系方式；</w:t>
      </w:r>
    </w:p>
    <w:p>
      <w:pPr>
        <w:ind w:left="360"/>
        <w:rPr>
          <w:sz w:val="24"/>
        </w:rPr>
      </w:pPr>
      <w:r>
        <w:rPr>
          <w:rFonts w:hint="eastAsia"/>
          <w:sz w:val="24"/>
        </w:rPr>
        <w:t xml:space="preserve"> 2.被许可人的基本信息：姓名、联系方式；</w:t>
      </w:r>
    </w:p>
    <w:p>
      <w:pPr>
        <w:ind w:left="360"/>
        <w:rPr>
          <w:sz w:val="24"/>
        </w:rPr>
      </w:pPr>
      <w:r>
        <w:rPr>
          <w:rFonts w:hint="eastAsia"/>
          <w:sz w:val="24"/>
        </w:rPr>
        <w:t xml:space="preserve"> 3.许可使用的专利信息：专利名称、专利号；</w:t>
      </w:r>
    </w:p>
    <w:p>
      <w:pPr>
        <w:ind w:left="360"/>
        <w:rPr>
          <w:sz w:val="24"/>
        </w:rPr>
      </w:pPr>
      <w:r>
        <w:rPr>
          <w:rFonts w:hint="eastAsia"/>
          <w:sz w:val="24"/>
        </w:rPr>
        <w:t xml:space="preserve"> 4.许可使用的时间范围、地域范围等；</w:t>
      </w:r>
    </w:p>
    <w:p>
      <w:pPr>
        <w:ind w:left="360"/>
        <w:rPr>
          <w:sz w:val="24"/>
        </w:rPr>
      </w:pPr>
      <w:r>
        <w:rPr>
          <w:rFonts w:hint="eastAsia"/>
          <w:sz w:val="24"/>
        </w:rPr>
        <w:t xml:space="preserve"> 5.许可使用的方式：独占许可使用、排他许可使用、一般许可使用；</w:t>
      </w:r>
    </w:p>
    <w:p>
      <w:pPr>
        <w:ind w:left="360"/>
        <w:rPr>
          <w:sz w:val="24"/>
        </w:rPr>
      </w:pPr>
      <w:r>
        <w:rPr>
          <w:rFonts w:hint="eastAsia"/>
          <w:sz w:val="24"/>
        </w:rPr>
        <w:t xml:space="preserve"> 6.专利许可使用费，双方根据市场需求自行确定专利使用费；</w:t>
      </w:r>
    </w:p>
    <w:p>
      <w:pPr>
        <w:ind w:left="360"/>
        <w:rPr>
          <w:sz w:val="24"/>
        </w:rPr>
      </w:pPr>
      <w:r>
        <w:rPr>
          <w:rFonts w:hint="eastAsia"/>
          <w:sz w:val="24"/>
        </w:rPr>
        <w:t xml:space="preserve"> 7.其他双方认为有必要进行约定的事项。</w:t>
      </w:r>
    </w:p>
    <w:p>
      <w:pPr>
        <w:rPr>
          <w:sz w:val="24"/>
        </w:rPr>
      </w:pPr>
      <w:r>
        <w:rPr>
          <w:rFonts w:hint="eastAsia"/>
          <w:sz w:val="24"/>
        </w:rPr>
        <w:t xml:space="preserve">    专利许可使用协议应当采用书面形式，并向专利局备案。</w:t>
      </w:r>
    </w:p>
    <w:p>
      <w:pPr>
        <w:rPr>
          <w:b/>
          <w:sz w:val="24"/>
        </w:rPr>
      </w:pPr>
      <w:r>
        <w:rPr>
          <w:rFonts w:hint="eastAsia"/>
          <w:b/>
          <w:sz w:val="24"/>
        </w:rPr>
        <w:t xml:space="preserve">    （二）专利转让规则：</w:t>
      </w:r>
    </w:p>
    <w:p>
      <w:pPr>
        <w:rPr>
          <w:sz w:val="24"/>
        </w:rPr>
      </w:pPr>
      <w:r>
        <w:rPr>
          <w:rFonts w:hint="eastAsia"/>
          <w:b/>
          <w:sz w:val="24"/>
        </w:rPr>
        <w:t xml:space="preserve">    </w:t>
      </w:r>
      <w:r>
        <w:rPr>
          <w:rFonts w:hint="eastAsia"/>
          <w:sz w:val="24"/>
        </w:rPr>
        <w:t>已经通过审核获得专利权的发明创造可以转让，转让双方须订立书面合同，并在专利局备案。书面转让协议应当包括以下内容：</w:t>
      </w:r>
    </w:p>
    <w:p>
      <w:pPr>
        <w:rPr>
          <w:sz w:val="24"/>
        </w:rPr>
      </w:pPr>
      <w:r>
        <w:rPr>
          <w:rFonts w:hint="eastAsia"/>
          <w:sz w:val="24"/>
        </w:rPr>
        <w:t xml:space="preserve">    1.转让人的基本信息：姓名、联系方式；</w:t>
      </w:r>
    </w:p>
    <w:p>
      <w:pPr>
        <w:rPr>
          <w:sz w:val="24"/>
        </w:rPr>
      </w:pPr>
      <w:r>
        <w:rPr>
          <w:rFonts w:hint="eastAsia"/>
          <w:sz w:val="24"/>
        </w:rPr>
        <w:t xml:space="preserve">    2.受让人的基本信息：姓名、联系方式；</w:t>
      </w:r>
    </w:p>
    <w:p>
      <w:pPr>
        <w:rPr>
          <w:sz w:val="24"/>
        </w:rPr>
      </w:pPr>
      <w:r>
        <w:rPr>
          <w:rFonts w:hint="eastAsia"/>
          <w:sz w:val="24"/>
        </w:rPr>
        <w:t xml:space="preserve">    3.转让的专利信息：专利名称、专利号；</w:t>
      </w:r>
    </w:p>
    <w:p>
      <w:pPr>
        <w:rPr>
          <w:sz w:val="24"/>
        </w:rPr>
      </w:pPr>
      <w:r>
        <w:rPr>
          <w:rFonts w:hint="eastAsia"/>
          <w:sz w:val="24"/>
        </w:rPr>
        <w:t xml:space="preserve">    4.转让的费用；</w:t>
      </w:r>
    </w:p>
    <w:p>
      <w:pPr>
        <w:rPr>
          <w:sz w:val="24"/>
        </w:rPr>
      </w:pPr>
      <w:r>
        <w:rPr>
          <w:rFonts w:hint="eastAsia"/>
          <w:sz w:val="24"/>
        </w:rPr>
        <w:t xml:space="preserve">    5.其他双方认为有必要进行约定的事项。</w:t>
      </w:r>
    </w:p>
    <w:p>
      <w:pPr>
        <w:rPr>
          <w:sz w:val="24"/>
        </w:rPr>
      </w:pPr>
    </w:p>
    <w:p>
      <w:pPr>
        <w:numPr>
          <w:ilvl w:val="0"/>
          <w:numId w:val="2"/>
        </w:numPr>
        <w:rPr>
          <w:b/>
          <w:sz w:val="24"/>
        </w:rPr>
      </w:pPr>
      <w:r>
        <w:rPr>
          <w:rFonts w:hint="eastAsia"/>
          <w:b/>
          <w:sz w:val="24"/>
        </w:rPr>
        <w:t>专利无效制度</w:t>
      </w:r>
    </w:p>
    <w:p>
      <w:pPr>
        <w:ind w:firstLine="480" w:firstLineChars="200"/>
        <w:rPr>
          <w:sz w:val="24"/>
        </w:rPr>
      </w:pPr>
      <w:r>
        <w:rPr>
          <w:rFonts w:hint="eastAsia"/>
          <w:sz w:val="24"/>
        </w:rPr>
        <w:t>自专利局公告授予专利权之时起，任何人认为该专利权的授予不符合本规则相关规定的，可以请求专利复审委员会宣告该专利无效。请求采书面形式，应当载明事实和理由。受理请求后，专利复审委员会应当在一个小时之内完成审查并做出决定，并通知请求人和专利权人。宣告专利权无效的决定，专利局应当进行登记并及时公告。</w:t>
      </w:r>
    </w:p>
    <w:p>
      <w:pPr>
        <w:ind w:firstLine="480" w:firstLineChars="200"/>
        <w:rPr>
          <w:sz w:val="24"/>
        </w:rPr>
      </w:pPr>
      <w:r>
        <w:rPr>
          <w:rFonts w:hint="eastAsia"/>
          <w:sz w:val="24"/>
        </w:rPr>
        <w:t>对于专利复审委员会宣告专利权无效或者维持专利权的决定不服的，可以自收到通知之时起三个小时之内向人民法院起诉，以专利复审委员会为被告，法院应当通知无效宣告请求程序的对方当事人作为第三人参加诉讼。</w:t>
      </w:r>
    </w:p>
    <w:p>
      <w:pPr>
        <w:rPr>
          <w:sz w:val="24"/>
        </w:rPr>
      </w:pPr>
    </w:p>
    <w:p>
      <w:pPr>
        <w:rPr>
          <w:sz w:val="24"/>
        </w:rPr>
      </w:pPr>
    </w:p>
    <w:p>
      <w:pPr>
        <w:numPr>
          <w:ilvl w:val="0"/>
          <w:numId w:val="2"/>
        </w:numPr>
        <w:rPr>
          <w:b/>
          <w:sz w:val="24"/>
        </w:rPr>
      </w:pPr>
      <w:r>
        <w:rPr>
          <w:rFonts w:hint="eastAsia"/>
          <w:b/>
          <w:sz w:val="24"/>
        </w:rPr>
        <w:t>纠纷解决机制</w:t>
      </w:r>
    </w:p>
    <w:p>
      <w:pPr>
        <w:rPr>
          <w:sz w:val="24"/>
        </w:rPr>
      </w:pPr>
      <w:r>
        <w:rPr>
          <w:rFonts w:hint="eastAsia"/>
          <w:sz w:val="24"/>
        </w:rPr>
        <w:t xml:space="preserve">    授予专利或者公开开源技术之前，其他小组有异议的，向专利局提出；授予专利之后，对专利的有效性有异议的，向专利复审委员会提出；专利违约或侵权纠纷，向XLP法院提出。</w:t>
      </w:r>
    </w:p>
    <w:p>
      <w:pPr>
        <w:rPr>
          <w:sz w:val="24"/>
        </w:rPr>
      </w:pPr>
      <w:r>
        <w:rPr>
          <w:rFonts w:hint="eastAsia"/>
          <w:sz w:val="24"/>
        </w:rPr>
        <w:t xml:space="preserve">    专利侵权行为，即无合同依据或者法律依据实施他人专利权的行为。</w:t>
      </w:r>
    </w:p>
    <w:p>
      <w:pPr>
        <w:rPr>
          <w:sz w:val="24"/>
        </w:rPr>
      </w:pPr>
      <w:r>
        <w:rPr>
          <w:rFonts w:hint="eastAsia"/>
          <w:sz w:val="24"/>
        </w:rPr>
        <w:t xml:space="preserve">    不视为侵犯专利权的行为：1.先用权人自己使用；2.为科学研究目的而使用，而非营利性使用；3.专利产品或者依照专利方法直接获得的产品，经专利权人售出后，又在此售出或者使用该产品的。</w:t>
      </w:r>
    </w:p>
    <w:p>
      <w:pPr>
        <w:rPr>
          <w:sz w:val="24"/>
        </w:rPr>
      </w:pPr>
      <w:r>
        <w:rPr>
          <w:rFonts w:hint="eastAsia"/>
          <w:sz w:val="24"/>
        </w:rPr>
        <w:t xml:space="preserve">    处理方法：1）双方当事人可以自由协商和解，自行确定专利使用费的数额，和解协议应向专利局备案。2）向XLP法院提起诉讼，请求法院确认权利归属以及是否侵犯专利权，法院的审理期限为一个小时。法院作出判决之后，当事人应当将审理结果告知专利局，以方便最终的分数计入工作。</w:t>
      </w:r>
    </w:p>
    <w:p>
      <w:pPr>
        <w:rPr>
          <w:color w:val="FF0000"/>
          <w:sz w:val="24"/>
        </w:rPr>
      </w:pPr>
    </w:p>
    <w:p>
      <w:pPr>
        <w:ind w:firstLine="480" w:firstLineChars="200"/>
        <w:rPr>
          <w:sz w:val="24"/>
        </w:rPr>
      </w:pPr>
    </w:p>
    <w:p>
      <w:pPr>
        <w:rPr>
          <w:color w:val="FF0000"/>
          <w:sz w:val="24"/>
        </w:rPr>
      </w:pPr>
    </w:p>
    <w:p>
      <w:pPr>
        <w:rPr>
          <w:color w:val="FF0000"/>
          <w:sz w:val="24"/>
        </w:rPr>
      </w:pPr>
    </w:p>
    <w:p>
      <w:pPr>
        <w:rPr>
          <w:color w:val="FF0000"/>
          <w:sz w:val="24"/>
        </w:rPr>
      </w:pPr>
    </w:p>
    <w:p>
      <w:pPr>
        <w:rPr>
          <w:color w:val="FF0000"/>
          <w:sz w:val="24"/>
        </w:rPr>
      </w:pPr>
      <w:r>
        <w:rPr>
          <w:rFonts w:ascii="Times New Roman" w:hAnsi="Times New Roman" w:eastAsia="宋体" w:cs="Times New Roman"/>
          <w:lang w:val="en-US" w:eastAsia="zh-CN" w:bidi="ar-SA"/>
        </w:rPr>
        <w:pict>
          <v:shape id="Flowchart: Process 2" o:spid="_x0000_s1036" type="#_x0000_t109" style="position:absolute;left:0;margin-left:382.5pt;margin-top:12.45pt;height:42.3pt;width:57.8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授予专利并公开</w:t>
                  </w:r>
                </w:p>
              </w:txbxContent>
            </v:textbox>
          </v:shape>
        </w:pict>
      </w:r>
    </w:p>
    <w:p>
      <w:pPr>
        <w:rPr>
          <w:sz w:val="24"/>
        </w:rPr>
      </w:pPr>
    </w:p>
    <w:p>
      <w:pPr>
        <w:rPr>
          <w:sz w:val="24"/>
        </w:rPr>
      </w:pPr>
      <w:r>
        <w:rPr>
          <w:rFonts w:ascii="Times New Roman" w:hAnsi="Times New Roman" w:eastAsia="宋体" w:cs="Times New Roman"/>
          <w:lang w:val="en-US" w:eastAsia="zh-CN" w:bidi="ar-SA"/>
        </w:rPr>
        <w:pict>
          <v:shape id="Flowchart: Decision 3" o:spid="_x0000_s1037" type="#_x0000_t110" style="position:absolute;left:0;margin-left:246.1pt;margin-top:2.45pt;height:56.25pt;width:98.9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满足专利申请条件</w:t>
                  </w:r>
                </w:p>
              </w:txbxContent>
            </v:textbox>
          </v:shape>
        </w:pict>
      </w:r>
      <w:ins w:id="0" w:author="Administrator" w:date="2013-01-05T16:41:00Z">
        <w:r>
          <w:rPr>
            <w:rFonts w:ascii="Times New Roman" w:hAnsi="Times New Roman" w:eastAsia="宋体" w:cs="Times New Roman"/>
            <w:lang w:val="en-US" w:eastAsia="zh-CN" w:bidi="ar-SA"/>
          </w:rPr>
          <w:pict>
            <v:shape id="Flowchart: Process 4" o:spid="_x0000_s1038" type="#_x0000_t109" style="position:absolute;left:0;margin-left:168pt;margin-top:9.95pt;height:48.75pt;width:57.8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形式和实质审查（1h）</w:t>
                    </w:r>
                  </w:p>
                </w:txbxContent>
              </v:textbox>
            </v:shape>
          </w:pict>
        </w:r>
      </w:ins>
      <w:ins w:id="2" w:author="Administrator" w:date="2013-01-05T16:35:00Z">
        <w:r>
          <w:rPr>
            <w:rFonts w:ascii="Times New Roman" w:hAnsi="Times New Roman" w:eastAsia="宋体" w:cs="Times New Roman"/>
            <w:lang w:val="en-US" w:eastAsia="zh-CN" w:bidi="ar-SA"/>
          </w:rPr>
          <w:pict>
            <v:shape id="Flowchart: Process 5" o:spid="_x0000_s1039" type="#_x0000_t109" style="position:absolute;left:0;margin-left:-14.25pt;margin-top:12.15pt;height:39pt;width:5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准备申请文件</w:t>
                    </w:r>
                  </w:p>
                </w:txbxContent>
              </v:textbox>
            </v:shape>
          </w:pict>
        </w:r>
      </w:ins>
      <w:ins w:id="4" w:author="Administrator" w:date="2013-01-05T16:36:00Z">
        <w:r>
          <w:rPr>
            <w:rFonts w:ascii="Times New Roman" w:hAnsi="Times New Roman" w:eastAsia="宋体" w:cs="Times New Roman"/>
            <w:lang w:val="en-US" w:eastAsia="zh-CN" w:bidi="ar-SA"/>
          </w:rPr>
          <w:pict>
            <v:shape id="Flowchart: Process 6" o:spid="_x0000_s1040" type="#_x0000_t109" style="position:absolute;left:0;margin-left:67.5pt;margin-top:9.9pt;height:45pt;width:72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向专利局提交（电子版和书面版）</w:t>
                    </w:r>
                  </w:p>
                </w:txbxContent>
              </v:textbox>
            </v:shape>
          </w:pict>
        </w:r>
      </w:ins>
    </w:p>
    <w:p>
      <w:pPr>
        <w:rPr>
          <w:sz w:val="24"/>
        </w:rPr>
      </w:pPr>
    </w:p>
    <w:p>
      <w:pPr>
        <w:ind w:firstLine="400" w:firstLineChars="200"/>
        <w:rPr>
          <w:sz w:val="24"/>
        </w:rPr>
      </w:pPr>
      <w:r>
        <w:rPr>
          <w:rFonts w:ascii="Times New Roman" w:hAnsi="Times New Roman" w:eastAsia="宋体" w:cs="Times New Roman"/>
          <w:lang w:val="en-US" w:eastAsia="zh-CN" w:bidi="ar-SA"/>
        </w:rPr>
        <w:pict>
          <v:shape id="Flowchart: Process 12" o:spid="_x0000_s1041" type="#_x0000_t109" style="position:absolute;left:0;margin-left:382.5pt;margin-top:6.7pt;height:42.3pt;width:57.8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开源并公开</w:t>
                  </w:r>
                </w:p>
              </w:txbxContent>
            </v:textbox>
          </v:shape>
        </w:pict>
      </w:r>
      <w:r>
        <w:rPr>
          <w:rFonts w:ascii="Times New Roman" w:hAnsi="Times New Roman" w:eastAsia="宋体" w:cs="Times New Roman"/>
          <w:lang w:val="en-US" w:eastAsia="zh-CN" w:bidi="ar-SA"/>
        </w:rPr>
        <w:pict>
          <v:shape id="Straight Connector 8" o:spid="_x0000_s1042" type="#_x0000_t32" style="position:absolute;left:0;margin-left:345.05pt;margin-top:3.95pt;height:0.05pt;width:32.95pt;rotation:0f;z-index:25166848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lang w:val="en-US" w:eastAsia="zh-CN" w:bidi="ar-SA"/>
        </w:rPr>
        <w:pict>
          <v:shape id="Straight Connector 11" o:spid="_x0000_s1043" type="#_x0000_t32" style="position:absolute;left:0;flip:y;margin-left:38.25pt;margin-top:4pt;height:0.05pt;width:29.25pt;rotation:0f;z-index:25166540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lang w:val="en-US" w:eastAsia="zh-CN" w:bidi="ar-SA"/>
        </w:rPr>
        <w:pict>
          <v:shape id="Straight Connector 10" o:spid="_x0000_s1044" type="#_x0000_t32" style="position:absolute;left:0;margin-left:139.5pt;margin-top:4.8pt;height:0.05pt;width:28.5pt;rotation:0f;z-index:25166643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lang w:val="en-US" w:eastAsia="zh-CN" w:bidi="ar-SA"/>
        </w:rPr>
        <w:pict>
          <v:shape id="Straight Connector 9" o:spid="_x0000_s1045" type="#_x0000_t32" style="position:absolute;left:0;margin-left:225pt;margin-top:4.05pt;height:0.75pt;width:24.85pt;rotation:0f;z-index:25166745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Pr>
        <w:rPr>
          <w:sz w:val="24"/>
        </w:rPr>
      </w:pPr>
    </w:p>
    <w:p>
      <w:pPr>
        <w:rPr>
          <w:sz w:val="24"/>
        </w:rPr>
      </w:pPr>
    </w:p>
    <w:sectPr>
      <w:head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left"/>
    </w:pPr>
    <w:r>
      <w:rPr>
        <w:rFonts w:ascii="Times New Roman" w:hAnsi="Times New Roman" w:eastAsia="宋体" w:cs="Times New Roman"/>
        <w:sz w:val="32"/>
        <w:szCs w:val="32"/>
        <w:lang w:val="en-US" w:eastAsia="zh-CN" w:bidi="ar-SA"/>
      </w:rPr>
      <w:pict>
        <v:shape id="图片框 1025" o:spid="_x0000_s1025" type="#_x0000_t75" style="height:45.75pt;width:77.2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
    <w:nsid w:val="0000000C"/>
    <w:multiLevelType w:val="singleLevel"/>
    <w:tmpl w:val="0000000C"/>
    <w:lvl w:ilvl="0" w:tentative="1">
      <w:start w:val="3"/>
      <w:numFmt w:val="chineseCounting"/>
      <w:suff w:val="nothing"/>
      <w:lvlText w:val="%1、"/>
      <w:lvlJc w:val="left"/>
    </w:lvl>
  </w:abstractNum>
  <w:abstractNum w:abstractNumId="13">
    <w:nsid w:val="0000000D"/>
    <w:multiLevelType w:val="singleLevel"/>
    <w:tmpl w:val="0000000D"/>
    <w:lvl w:ilvl="0" w:tentative="1">
      <w:start w:val="1"/>
      <w:numFmt w:val="chineseCounting"/>
      <w:suff w:val="nothing"/>
      <w:lvlText w:val="%1、"/>
      <w:lvlJc w:val="left"/>
    </w:lvl>
  </w:abstractNum>
  <w:num w:numId="1">
    <w:abstractNumId w:val="13"/>
  </w:num>
  <w:num w:numId="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3397"/>
    <w:rsid w:val="000B576C"/>
    <w:rsid w:val="0014771D"/>
    <w:rsid w:val="00172A27"/>
    <w:rsid w:val="00191D1F"/>
    <w:rsid w:val="00203224"/>
    <w:rsid w:val="00204318"/>
    <w:rsid w:val="0021601E"/>
    <w:rsid w:val="002D2581"/>
    <w:rsid w:val="002D694B"/>
    <w:rsid w:val="002F04D8"/>
    <w:rsid w:val="00386177"/>
    <w:rsid w:val="0039682C"/>
    <w:rsid w:val="003E49CA"/>
    <w:rsid w:val="004153EA"/>
    <w:rsid w:val="00472A90"/>
    <w:rsid w:val="004807D2"/>
    <w:rsid w:val="004D1C3D"/>
    <w:rsid w:val="004E4F2B"/>
    <w:rsid w:val="004F1D06"/>
    <w:rsid w:val="0052789B"/>
    <w:rsid w:val="00557DDE"/>
    <w:rsid w:val="005A7A0A"/>
    <w:rsid w:val="005C62D3"/>
    <w:rsid w:val="005C7D5C"/>
    <w:rsid w:val="00600BBB"/>
    <w:rsid w:val="00657E69"/>
    <w:rsid w:val="006C14F4"/>
    <w:rsid w:val="006C359A"/>
    <w:rsid w:val="006C71B5"/>
    <w:rsid w:val="006E5013"/>
    <w:rsid w:val="00742430"/>
    <w:rsid w:val="007956BE"/>
    <w:rsid w:val="007E5A45"/>
    <w:rsid w:val="00814502"/>
    <w:rsid w:val="00837C89"/>
    <w:rsid w:val="008B120B"/>
    <w:rsid w:val="008C2252"/>
    <w:rsid w:val="009271DD"/>
    <w:rsid w:val="00946CAC"/>
    <w:rsid w:val="00965A86"/>
    <w:rsid w:val="00982CF9"/>
    <w:rsid w:val="009B539F"/>
    <w:rsid w:val="009F3494"/>
    <w:rsid w:val="00AA7692"/>
    <w:rsid w:val="00AD1344"/>
    <w:rsid w:val="00AF3586"/>
    <w:rsid w:val="00B5647E"/>
    <w:rsid w:val="00BB176E"/>
    <w:rsid w:val="00BD7BEE"/>
    <w:rsid w:val="00C33F7B"/>
    <w:rsid w:val="00CB7088"/>
    <w:rsid w:val="00CE1485"/>
    <w:rsid w:val="00CE1FE4"/>
    <w:rsid w:val="00D424C7"/>
    <w:rsid w:val="00D868B9"/>
    <w:rsid w:val="00DC36C8"/>
    <w:rsid w:val="00DD5C1A"/>
    <w:rsid w:val="00DF0A32"/>
    <w:rsid w:val="00DF38A2"/>
    <w:rsid w:val="00E304BE"/>
    <w:rsid w:val="00E753EA"/>
    <w:rsid w:val="00E90C68"/>
    <w:rsid w:val="00EF2F45"/>
    <w:rsid w:val="00F132F4"/>
    <w:rsid w:val="00F2264D"/>
    <w:rsid w:val="00F91381"/>
    <w:rsid w:val="5AAD6EB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8"/>
        <o:r id="V:Rule2" type="connector" idref="#Straight Connector 11"/>
        <o:r id="V:Rule3" type="connector" idref="#Straight Connector 10"/>
        <o:r id="V:Rule4" type="connector" idref="#Straight Connector 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spacing w:before="240" w:after="60"/>
      <w:outlineLvl w:val="1"/>
    </w:pPr>
    <w:rPr>
      <w:rFonts w:ascii="Arial" w:hAnsi="Arial"/>
      <w:b/>
      <w:i/>
    </w:rPr>
  </w:style>
  <w:style w:type="paragraph" w:styleId="4">
    <w:name w:val="heading 3"/>
    <w:basedOn w:val="1"/>
    <w:next w:val="1"/>
    <w:qFormat/>
    <w:uiPriority w:val="0"/>
    <w:pPr>
      <w:keepNext/>
      <w:spacing w:before="240" w:after="60"/>
      <w:outlineLvl w:val="2"/>
    </w:pPr>
    <w:rPr>
      <w:b/>
    </w:rPr>
  </w:style>
  <w:style w:type="character" w:default="1" w:styleId="11">
    <w:name w:val="Default Paragraph Font"/>
    <w:unhideWhenUsed/>
    <w:uiPriority w:val="1"/>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annotation subject"/>
    <w:basedOn w:val="6"/>
    <w:next w:val="6"/>
    <w:link w:val="15"/>
    <w:uiPriority w:val="0"/>
    <w:rPr>
      <w:b/>
      <w:bCs/>
    </w:rPr>
  </w:style>
  <w:style w:type="paragraph" w:styleId="6">
    <w:name w:val="annotation text"/>
    <w:basedOn w:val="1"/>
    <w:link w:val="16"/>
    <w:uiPriority w:val="0"/>
  </w:style>
  <w:style w:type="paragraph" w:styleId="7">
    <w:name w:val="Balloon Text"/>
    <w:basedOn w:val="1"/>
    <w:link w:val="20"/>
    <w:uiPriority w:val="0"/>
    <w:rPr>
      <w:sz w:val="18"/>
      <w:szCs w:val="18"/>
    </w:rPr>
  </w:style>
  <w:style w:type="paragraph" w:styleId="8">
    <w:name w:val="footer"/>
    <w:basedOn w:val="1"/>
    <w:link w:val="19"/>
    <w:uiPriority w:val="0"/>
    <w:pPr>
      <w:tabs>
        <w:tab w:val="center" w:pos="4153"/>
        <w:tab w:val="right" w:pos="8306"/>
      </w:tabs>
      <w:snapToGrid w:val="0"/>
    </w:pPr>
    <w:rPr>
      <w:sz w:val="18"/>
      <w:szCs w:val="18"/>
    </w:rPr>
  </w:style>
  <w:style w:type="paragraph" w:styleId="9">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18"/>
    <w:uiPriority w:val="0"/>
    <w:pPr>
      <w:snapToGrid w:val="0"/>
    </w:pPr>
    <w:rPr>
      <w:sz w:val="18"/>
      <w:szCs w:val="18"/>
    </w:rPr>
  </w:style>
  <w:style w:type="character" w:styleId="12">
    <w:name w:val="annotation reference"/>
    <w:basedOn w:val="11"/>
    <w:uiPriority w:val="0"/>
    <w:rPr>
      <w:sz w:val="21"/>
      <w:szCs w:val="21"/>
    </w:rPr>
  </w:style>
  <w:style w:type="character" w:styleId="13">
    <w:name w:val="footnote reference"/>
    <w:basedOn w:val="11"/>
    <w:uiPriority w:val="0"/>
    <w:rPr>
      <w:vertAlign w:val="superscript"/>
    </w:rPr>
  </w:style>
  <w:style w:type="character" w:customStyle="1" w:styleId="15">
    <w:name w:val="批注主题 Char"/>
    <w:basedOn w:val="16"/>
    <w:link w:val="5"/>
    <w:uiPriority w:val="0"/>
    <w:rPr>
      <w:b/>
      <w:bCs/>
    </w:rPr>
  </w:style>
  <w:style w:type="character" w:customStyle="1" w:styleId="16">
    <w:name w:val="批注文字 Char"/>
    <w:basedOn w:val="11"/>
    <w:link w:val="6"/>
    <w:uiPriority w:val="0"/>
    <w:rPr/>
  </w:style>
  <w:style w:type="character" w:customStyle="1" w:styleId="17">
    <w:name w:val="页眉 Char"/>
    <w:basedOn w:val="11"/>
    <w:link w:val="9"/>
    <w:uiPriority w:val="99"/>
    <w:rPr>
      <w:sz w:val="18"/>
      <w:szCs w:val="18"/>
    </w:rPr>
  </w:style>
  <w:style w:type="character" w:customStyle="1" w:styleId="18">
    <w:name w:val="脚注文本 Char"/>
    <w:basedOn w:val="11"/>
    <w:link w:val="10"/>
    <w:uiPriority w:val="0"/>
    <w:rPr>
      <w:sz w:val="18"/>
      <w:szCs w:val="18"/>
    </w:rPr>
  </w:style>
  <w:style w:type="character" w:customStyle="1" w:styleId="19">
    <w:name w:val="页脚 Char"/>
    <w:basedOn w:val="11"/>
    <w:link w:val="8"/>
    <w:uiPriority w:val="0"/>
    <w:rPr>
      <w:sz w:val="18"/>
      <w:szCs w:val="18"/>
    </w:rPr>
  </w:style>
  <w:style w:type="character" w:customStyle="1" w:styleId="20">
    <w:name w:val="批注框文本 Char"/>
    <w:basedOn w:val="11"/>
    <w:link w:val="7"/>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371</Words>
  <Characters>2120</Characters>
  <Lines>17</Lines>
  <Paragraphs>4</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2014-12-13T08:10:00Z</dcterms:created>
  <dc:creator>asus</dc:creator>
  <cp:lastModifiedBy>somnus_ks</cp:lastModifiedBy>
  <dcterms:modified xsi:type="dcterms:W3CDTF">2015-01-09T06:16:41Z</dcterms:modified>
  <dc:title>哪些成果可以申请专利权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